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F0EEC" w14:textId="77777777" w:rsidR="00D66B73" w:rsidRDefault="00226D89" w:rsidP="00226D89">
      <w:pPr>
        <w:jc w:val="center"/>
        <w:rPr>
          <w:sz w:val="44"/>
          <w:szCs w:val="44"/>
        </w:rPr>
      </w:pPr>
      <w:r w:rsidRPr="00226D89">
        <w:rPr>
          <w:sz w:val="44"/>
          <w:szCs w:val="44"/>
        </w:rPr>
        <w:t>User Stories</w:t>
      </w:r>
    </w:p>
    <w:p w14:paraId="3CDC3A78" w14:textId="77777777" w:rsidR="00246729" w:rsidRDefault="00246729" w:rsidP="00226D89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413564">
        <w:rPr>
          <w:sz w:val="24"/>
          <w:szCs w:val="24"/>
        </w:rPr>
        <w:tab/>
      </w:r>
      <w:r w:rsidR="00413564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Scanning a QR code</w:t>
      </w:r>
    </w:p>
    <w:p w14:paraId="67BBD30D" w14:textId="77777777" w:rsidR="00226D89" w:rsidRDefault="00413564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>A user should be able to scan a QR code on an item</w:t>
      </w:r>
      <w:r w:rsidR="007A74BC">
        <w:rPr>
          <w:sz w:val="24"/>
          <w:szCs w:val="24"/>
        </w:rPr>
        <w:t xml:space="preserve"> </w:t>
      </w:r>
      <w:ins w:id="0" w:author="Jordan Ringenberg" w:date="2015-02-18T15:42:00Z">
        <w:r w:rsidR="00916ED9">
          <w:rPr>
            <w:sz w:val="24"/>
            <w:szCs w:val="24"/>
          </w:rPr>
          <w:t>from _</w:t>
        </w:r>
        <w:bookmarkStart w:id="1" w:name="_GoBack"/>
        <w:bookmarkEnd w:id="1"/>
        <w:r w:rsidR="00916ED9">
          <w:rPr>
            <w:sz w:val="24"/>
            <w:szCs w:val="24"/>
          </w:rPr>
          <w:t xml:space="preserve">________ Antique Shop </w:t>
        </w:r>
      </w:ins>
      <w:r w:rsidR="007A74BC">
        <w:rPr>
          <w:sz w:val="24"/>
          <w:szCs w:val="24"/>
        </w:rPr>
        <w:t>to see details</w:t>
      </w:r>
      <w:r w:rsidR="000257E6">
        <w:rPr>
          <w:sz w:val="24"/>
          <w:szCs w:val="24"/>
        </w:rPr>
        <w:t>.</w:t>
      </w:r>
    </w:p>
    <w:p w14:paraId="2B9C822D" w14:textId="77777777" w:rsidR="0011190B" w:rsidRDefault="0011190B" w:rsidP="00226D89">
      <w:pPr>
        <w:rPr>
          <w:sz w:val="24"/>
          <w:szCs w:val="24"/>
        </w:rPr>
      </w:pPr>
    </w:p>
    <w:p w14:paraId="2E3AB3C4" w14:textId="77777777" w:rsidR="00246729" w:rsidRDefault="00246729" w:rsidP="00226D89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413564">
        <w:rPr>
          <w:sz w:val="24"/>
          <w:szCs w:val="24"/>
        </w:rPr>
        <w:tab/>
      </w:r>
      <w:r w:rsidR="00413564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Product details</w:t>
      </w:r>
    </w:p>
    <w:p w14:paraId="1D0F419E" w14:textId="77777777" w:rsidR="000257E6" w:rsidRDefault="00413564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>A user should be able to see product details</w:t>
      </w:r>
      <w:r w:rsidR="007A74BC">
        <w:rPr>
          <w:sz w:val="24"/>
          <w:szCs w:val="24"/>
        </w:rPr>
        <w:t xml:space="preserve"> after scanning a QR code</w:t>
      </w:r>
      <w:r w:rsidR="000257E6">
        <w:rPr>
          <w:sz w:val="24"/>
          <w:szCs w:val="24"/>
        </w:rPr>
        <w:t>.</w:t>
      </w:r>
    </w:p>
    <w:p w14:paraId="6D5514F3" w14:textId="77777777" w:rsidR="0011190B" w:rsidRDefault="0011190B" w:rsidP="00226D89">
      <w:pPr>
        <w:rPr>
          <w:sz w:val="24"/>
          <w:szCs w:val="24"/>
        </w:rPr>
      </w:pPr>
    </w:p>
    <w:p w14:paraId="7411A436" w14:textId="77777777" w:rsidR="00246729" w:rsidRDefault="00246729" w:rsidP="00226D89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413564">
        <w:rPr>
          <w:sz w:val="24"/>
          <w:szCs w:val="24"/>
        </w:rPr>
        <w:tab/>
      </w:r>
      <w:r w:rsidR="00413564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More details</w:t>
      </w:r>
    </w:p>
    <w:p w14:paraId="63D5A839" w14:textId="77777777" w:rsidR="000257E6" w:rsidRDefault="00413564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 xml:space="preserve">A user should be able to see </w:t>
      </w:r>
      <w:r w:rsidR="00246729">
        <w:rPr>
          <w:sz w:val="24"/>
          <w:szCs w:val="24"/>
        </w:rPr>
        <w:t>more</w:t>
      </w:r>
      <w:r w:rsidR="000257E6">
        <w:rPr>
          <w:sz w:val="24"/>
          <w:szCs w:val="24"/>
        </w:rPr>
        <w:t xml:space="preserve"> details</w:t>
      </w:r>
      <w:r w:rsidR="00246729">
        <w:rPr>
          <w:sz w:val="24"/>
          <w:szCs w:val="24"/>
        </w:rPr>
        <w:t xml:space="preserve"> about the </w:t>
      </w:r>
      <w:ins w:id="2" w:author="Jordan Ringenberg" w:date="2015-02-18T15:41:00Z">
        <w:r w:rsidR="00916ED9">
          <w:rPr>
            <w:sz w:val="24"/>
            <w:szCs w:val="24"/>
          </w:rPr>
          <w:t xml:space="preserve">selected </w:t>
        </w:r>
      </w:ins>
      <w:r w:rsidR="00246729">
        <w:rPr>
          <w:sz w:val="24"/>
          <w:szCs w:val="24"/>
        </w:rPr>
        <w:t xml:space="preserve">product if there </w:t>
      </w:r>
      <w:del w:id="3" w:author="Jordan Ringenberg" w:date="2015-02-18T15:41:00Z">
        <w:r w:rsidR="00246729" w:rsidDel="00916ED9">
          <w:rPr>
            <w:sz w:val="24"/>
            <w:szCs w:val="24"/>
          </w:rPr>
          <w:delText xml:space="preserve">is </w:delText>
        </w:r>
      </w:del>
      <w:ins w:id="4" w:author="Jordan Ringenberg" w:date="2015-02-18T15:41:00Z">
        <w:r w:rsidR="00916ED9">
          <w:rPr>
            <w:sz w:val="24"/>
            <w:szCs w:val="24"/>
          </w:rPr>
          <w:t xml:space="preserve">are </w:t>
        </w:r>
      </w:ins>
      <w:r w:rsidR="00246729">
        <w:rPr>
          <w:sz w:val="24"/>
          <w:szCs w:val="24"/>
        </w:rPr>
        <w:t>any</w:t>
      </w:r>
      <w:r w:rsidR="000257E6">
        <w:rPr>
          <w:sz w:val="24"/>
          <w:szCs w:val="24"/>
        </w:rPr>
        <w:t>.</w:t>
      </w:r>
    </w:p>
    <w:p w14:paraId="16A36F3F" w14:textId="77777777" w:rsidR="0011190B" w:rsidRDefault="0011190B" w:rsidP="00226D89">
      <w:pPr>
        <w:rPr>
          <w:sz w:val="24"/>
          <w:szCs w:val="24"/>
        </w:rPr>
      </w:pPr>
    </w:p>
    <w:p w14:paraId="16EF83E1" w14:textId="77777777" w:rsidR="00246729" w:rsidRDefault="00246729" w:rsidP="00226D89">
      <w:pPr>
        <w:rPr>
          <w:sz w:val="24"/>
          <w:szCs w:val="24"/>
        </w:rPr>
      </w:pPr>
      <w:r>
        <w:rPr>
          <w:sz w:val="24"/>
          <w:szCs w:val="24"/>
        </w:rPr>
        <w:t>Title</w:t>
      </w:r>
      <w:r w:rsidRPr="0011190B">
        <w:rPr>
          <w:b/>
          <w:sz w:val="24"/>
          <w:szCs w:val="24"/>
        </w:rPr>
        <w:t>:</w:t>
      </w:r>
      <w:r w:rsidR="004F56E6" w:rsidRPr="0011190B">
        <w:rPr>
          <w:b/>
          <w:sz w:val="24"/>
          <w:szCs w:val="24"/>
        </w:rPr>
        <w:t xml:space="preserve"> </w:t>
      </w:r>
      <w:r w:rsidR="00413564">
        <w:rPr>
          <w:b/>
          <w:sz w:val="24"/>
          <w:szCs w:val="24"/>
        </w:rPr>
        <w:tab/>
      </w:r>
      <w:r w:rsidR="00413564">
        <w:rPr>
          <w:b/>
          <w:sz w:val="24"/>
          <w:szCs w:val="24"/>
        </w:rPr>
        <w:tab/>
      </w:r>
      <w:r w:rsidR="004F56E6" w:rsidRPr="0011190B">
        <w:rPr>
          <w:b/>
          <w:sz w:val="24"/>
          <w:szCs w:val="24"/>
        </w:rPr>
        <w:t>Product picture</w:t>
      </w:r>
      <w:r>
        <w:rPr>
          <w:sz w:val="24"/>
          <w:szCs w:val="24"/>
        </w:rPr>
        <w:t xml:space="preserve"> </w:t>
      </w:r>
    </w:p>
    <w:p w14:paraId="7DA306DB" w14:textId="77777777" w:rsidR="000257E6" w:rsidRDefault="00413564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>A user should be able to see a picture of the product</w:t>
      </w:r>
      <w:r w:rsidR="007A74BC">
        <w:rPr>
          <w:sz w:val="24"/>
          <w:szCs w:val="24"/>
        </w:rPr>
        <w:t xml:space="preserve"> after scanning a QR code</w:t>
      </w:r>
      <w:r w:rsidR="000257E6">
        <w:rPr>
          <w:sz w:val="24"/>
          <w:szCs w:val="24"/>
        </w:rPr>
        <w:t>.</w:t>
      </w:r>
    </w:p>
    <w:p w14:paraId="724B01A2" w14:textId="77777777" w:rsidR="0011190B" w:rsidRDefault="0011190B" w:rsidP="00226D89">
      <w:pPr>
        <w:rPr>
          <w:sz w:val="24"/>
          <w:szCs w:val="24"/>
        </w:rPr>
      </w:pPr>
    </w:p>
    <w:p w14:paraId="428A8A47" w14:textId="77777777" w:rsidR="004F56E6" w:rsidRDefault="004F56E6" w:rsidP="00226D89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3600FC">
        <w:rPr>
          <w:sz w:val="24"/>
          <w:szCs w:val="24"/>
        </w:rPr>
        <w:tab/>
      </w:r>
      <w:r w:rsidR="003600FC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Related items</w:t>
      </w:r>
    </w:p>
    <w:p w14:paraId="57E7AB52" w14:textId="77777777" w:rsidR="000257E6" w:rsidRDefault="003600FC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>A user should be able to see related items</w:t>
      </w:r>
      <w:r w:rsidR="004F56E6">
        <w:rPr>
          <w:sz w:val="24"/>
          <w:szCs w:val="24"/>
        </w:rPr>
        <w:t xml:space="preserve"> of the object that was scanned or currently being viewed</w:t>
      </w:r>
      <w:r w:rsidR="000257E6">
        <w:rPr>
          <w:sz w:val="24"/>
          <w:szCs w:val="24"/>
        </w:rPr>
        <w:t>.</w:t>
      </w:r>
    </w:p>
    <w:p w14:paraId="6DA44759" w14:textId="77777777" w:rsidR="0011190B" w:rsidRDefault="0011190B" w:rsidP="00226D89">
      <w:pPr>
        <w:rPr>
          <w:sz w:val="24"/>
          <w:szCs w:val="24"/>
        </w:rPr>
      </w:pPr>
    </w:p>
    <w:p w14:paraId="52520403" w14:textId="77777777" w:rsidR="004F56E6" w:rsidRDefault="004F56E6" w:rsidP="00226D89">
      <w:pPr>
        <w:rPr>
          <w:sz w:val="24"/>
          <w:szCs w:val="24"/>
        </w:rPr>
      </w:pPr>
      <w:commentRangeStart w:id="5"/>
      <w:r>
        <w:rPr>
          <w:sz w:val="24"/>
          <w:szCs w:val="24"/>
        </w:rPr>
        <w:t xml:space="preserve">Title: </w:t>
      </w:r>
      <w:r w:rsidR="003600FC">
        <w:rPr>
          <w:sz w:val="24"/>
          <w:szCs w:val="24"/>
        </w:rPr>
        <w:tab/>
      </w:r>
      <w:r w:rsidR="003600FC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Exiting to scanner</w:t>
      </w:r>
    </w:p>
    <w:p w14:paraId="2F70C979" w14:textId="2E0A6162" w:rsidR="000257E6" w:rsidRDefault="003600FC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>A user should be able to exit the page</w:t>
      </w:r>
      <w:ins w:id="6" w:author="Kevin D Burdulis" w:date="2015-02-18T15:57:00Z">
        <w:r w:rsidR="00BF01C4">
          <w:rPr>
            <w:sz w:val="24"/>
            <w:szCs w:val="24"/>
          </w:rPr>
          <w:t xml:space="preserve"> they are viewing and go </w:t>
        </w:r>
      </w:ins>
      <w:del w:id="7" w:author="Kevin D Burdulis" w:date="2015-02-18T15:57:00Z">
        <w:r w:rsidR="000257E6" w:rsidDel="00BF01C4">
          <w:rPr>
            <w:sz w:val="24"/>
            <w:szCs w:val="24"/>
          </w:rPr>
          <w:delText xml:space="preserve"> </w:delText>
        </w:r>
      </w:del>
      <w:r w:rsidR="000257E6">
        <w:rPr>
          <w:sz w:val="24"/>
          <w:szCs w:val="24"/>
        </w:rPr>
        <w:t>back to the scanner.</w:t>
      </w:r>
      <w:commentRangeEnd w:id="5"/>
      <w:r w:rsidR="00916ED9">
        <w:rPr>
          <w:rStyle w:val="CommentReference"/>
        </w:rPr>
        <w:commentReference w:id="5"/>
      </w:r>
    </w:p>
    <w:p w14:paraId="14EDED65" w14:textId="77777777" w:rsidR="0011190B" w:rsidRDefault="0011190B" w:rsidP="00226D89">
      <w:pPr>
        <w:rPr>
          <w:sz w:val="24"/>
          <w:szCs w:val="24"/>
        </w:rPr>
      </w:pPr>
    </w:p>
    <w:p w14:paraId="06B8E548" w14:textId="77777777" w:rsidR="004F56E6" w:rsidRDefault="004F56E6" w:rsidP="00226D89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3600FC">
        <w:rPr>
          <w:sz w:val="24"/>
          <w:szCs w:val="24"/>
        </w:rPr>
        <w:tab/>
      </w:r>
      <w:r w:rsidR="003600FC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Accessing from a computer</w:t>
      </w:r>
    </w:p>
    <w:p w14:paraId="7E40A75C" w14:textId="37719A29" w:rsidR="000257E6" w:rsidRDefault="003600FC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commentRangeStart w:id="8"/>
      <w:r w:rsidR="000257E6">
        <w:rPr>
          <w:sz w:val="24"/>
          <w:szCs w:val="24"/>
        </w:rPr>
        <w:t>A user should be able to access info</w:t>
      </w:r>
      <w:r w:rsidR="004F56E6">
        <w:rPr>
          <w:sz w:val="24"/>
          <w:szCs w:val="24"/>
        </w:rPr>
        <w:t>rmation about products</w:t>
      </w:r>
      <w:ins w:id="9" w:author="Kevin D Burdulis" w:date="2015-02-18T15:58:00Z">
        <w:r w:rsidR="00BF01C4">
          <w:rPr>
            <w:sz w:val="24"/>
            <w:szCs w:val="24"/>
          </w:rPr>
          <w:t xml:space="preserve"> from a computer through the website</w:t>
        </w:r>
      </w:ins>
      <w:del w:id="10" w:author="Kevin D Burdulis" w:date="2015-02-18T15:58:00Z">
        <w:r w:rsidR="000257E6" w:rsidDel="00BF01C4">
          <w:rPr>
            <w:sz w:val="24"/>
            <w:szCs w:val="24"/>
          </w:rPr>
          <w:delText xml:space="preserve"> from a computer</w:delText>
        </w:r>
        <w:r w:rsidR="004F56E6" w:rsidDel="00BF01C4">
          <w:rPr>
            <w:sz w:val="24"/>
            <w:szCs w:val="24"/>
          </w:rPr>
          <w:delText xml:space="preserve"> as well</w:delText>
        </w:r>
      </w:del>
      <w:r w:rsidR="000257E6">
        <w:rPr>
          <w:sz w:val="24"/>
          <w:szCs w:val="24"/>
        </w:rPr>
        <w:t>.</w:t>
      </w:r>
      <w:commentRangeEnd w:id="8"/>
      <w:r w:rsidR="00916ED9">
        <w:rPr>
          <w:rStyle w:val="CommentReference"/>
        </w:rPr>
        <w:commentReference w:id="8"/>
      </w:r>
    </w:p>
    <w:p w14:paraId="11617B12" w14:textId="77777777" w:rsidR="0011190B" w:rsidRDefault="0011190B" w:rsidP="00226D89">
      <w:pPr>
        <w:rPr>
          <w:sz w:val="24"/>
          <w:szCs w:val="24"/>
        </w:rPr>
      </w:pPr>
    </w:p>
    <w:p w14:paraId="63BB24BF" w14:textId="77777777" w:rsidR="004F56E6" w:rsidRDefault="004F56E6" w:rsidP="00226D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Title: </w:t>
      </w:r>
      <w:r w:rsidR="003600FC">
        <w:rPr>
          <w:sz w:val="24"/>
          <w:szCs w:val="24"/>
        </w:rPr>
        <w:tab/>
      </w:r>
      <w:r w:rsidR="003600FC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Administrator login page</w:t>
      </w:r>
    </w:p>
    <w:p w14:paraId="1D7DB0F8" w14:textId="77777777" w:rsidR="000257E6" w:rsidRDefault="003600FC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>Admin sh</w:t>
      </w:r>
      <w:r w:rsidR="004F56E6">
        <w:rPr>
          <w:sz w:val="24"/>
          <w:szCs w:val="24"/>
        </w:rPr>
        <w:t>ould be able to log into the website from a login page</w:t>
      </w:r>
      <w:r w:rsidR="000257E6">
        <w:rPr>
          <w:sz w:val="24"/>
          <w:szCs w:val="24"/>
        </w:rPr>
        <w:t>.</w:t>
      </w:r>
    </w:p>
    <w:p w14:paraId="79FADE0D" w14:textId="77777777" w:rsidR="0011190B" w:rsidRDefault="0011190B" w:rsidP="00226D89">
      <w:pPr>
        <w:rPr>
          <w:sz w:val="24"/>
          <w:szCs w:val="24"/>
        </w:rPr>
      </w:pPr>
    </w:p>
    <w:p w14:paraId="28258F43" w14:textId="77777777" w:rsidR="004F56E6" w:rsidRDefault="004F56E6" w:rsidP="00226D89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3600FC">
        <w:rPr>
          <w:sz w:val="24"/>
          <w:szCs w:val="24"/>
        </w:rPr>
        <w:tab/>
      </w:r>
      <w:r w:rsidR="003600FC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Updating database</w:t>
      </w:r>
    </w:p>
    <w:p w14:paraId="43F5BE9A" w14:textId="77777777" w:rsidR="000257E6" w:rsidRDefault="003600FC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>Admin should</w:t>
      </w:r>
      <w:r w:rsidR="004F56E6">
        <w:rPr>
          <w:sz w:val="24"/>
          <w:szCs w:val="24"/>
        </w:rPr>
        <w:t xml:space="preserve"> be able to update database when adding</w:t>
      </w:r>
      <w:r w:rsidR="000257E6">
        <w:rPr>
          <w:sz w:val="24"/>
          <w:szCs w:val="24"/>
        </w:rPr>
        <w:t xml:space="preserve"> new items.</w:t>
      </w:r>
    </w:p>
    <w:p w14:paraId="459DFBCD" w14:textId="77777777" w:rsidR="0011190B" w:rsidRDefault="0011190B" w:rsidP="00226D89">
      <w:pPr>
        <w:rPr>
          <w:sz w:val="24"/>
          <w:szCs w:val="24"/>
        </w:rPr>
      </w:pPr>
    </w:p>
    <w:p w14:paraId="58D1C9DA" w14:textId="77777777" w:rsidR="004F56E6" w:rsidRDefault="004F56E6" w:rsidP="00226D89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3600FC">
        <w:rPr>
          <w:sz w:val="24"/>
          <w:szCs w:val="24"/>
        </w:rPr>
        <w:tab/>
      </w:r>
      <w:r w:rsidR="003600FC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Generating QR code</w:t>
      </w:r>
    </w:p>
    <w:p w14:paraId="03399CFF" w14:textId="2B62A10F" w:rsidR="000257E6" w:rsidRDefault="003600FC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commentRangeStart w:id="11"/>
      <w:r w:rsidR="000257E6">
        <w:rPr>
          <w:sz w:val="24"/>
          <w:szCs w:val="24"/>
        </w:rPr>
        <w:t xml:space="preserve">Admin should be able to automatically </w:t>
      </w:r>
      <w:ins w:id="12" w:author="Kevin D Burdulis" w:date="2015-02-18T15:56:00Z">
        <w:r w:rsidR="00BF01C4">
          <w:rPr>
            <w:sz w:val="24"/>
            <w:szCs w:val="24"/>
          </w:rPr>
          <w:t>generate</w:t>
        </w:r>
      </w:ins>
      <w:del w:id="13" w:author="Kevin D Burdulis" w:date="2015-02-18T15:56:00Z">
        <w:r w:rsidR="000257E6" w:rsidDel="00BF01C4">
          <w:rPr>
            <w:sz w:val="24"/>
            <w:szCs w:val="24"/>
          </w:rPr>
          <w:delText>create</w:delText>
        </w:r>
      </w:del>
      <w:r w:rsidR="000257E6">
        <w:rPr>
          <w:sz w:val="24"/>
          <w:szCs w:val="24"/>
        </w:rPr>
        <w:t xml:space="preserve"> a new QR code when adding an item</w:t>
      </w:r>
      <w:r w:rsidR="004F56E6">
        <w:rPr>
          <w:sz w:val="24"/>
          <w:szCs w:val="24"/>
        </w:rPr>
        <w:t xml:space="preserve"> to the database</w:t>
      </w:r>
      <w:r w:rsidR="000257E6">
        <w:rPr>
          <w:sz w:val="24"/>
          <w:szCs w:val="24"/>
        </w:rPr>
        <w:t>.</w:t>
      </w:r>
      <w:commentRangeEnd w:id="11"/>
      <w:r w:rsidR="00916ED9">
        <w:rPr>
          <w:rStyle w:val="CommentReference"/>
        </w:rPr>
        <w:commentReference w:id="11"/>
      </w:r>
    </w:p>
    <w:p w14:paraId="54488C39" w14:textId="77777777" w:rsidR="0011190B" w:rsidRDefault="0011190B" w:rsidP="00226D89">
      <w:pPr>
        <w:rPr>
          <w:sz w:val="24"/>
          <w:szCs w:val="24"/>
        </w:rPr>
      </w:pPr>
    </w:p>
    <w:p w14:paraId="7E383947" w14:textId="77777777" w:rsidR="004F56E6" w:rsidRDefault="004F56E6" w:rsidP="00226D89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3600FC">
        <w:rPr>
          <w:sz w:val="24"/>
          <w:szCs w:val="24"/>
        </w:rPr>
        <w:tab/>
      </w:r>
      <w:r w:rsidR="003600FC">
        <w:rPr>
          <w:sz w:val="24"/>
          <w:szCs w:val="24"/>
        </w:rPr>
        <w:tab/>
      </w:r>
      <w:r w:rsidRPr="0011190B">
        <w:rPr>
          <w:b/>
          <w:sz w:val="24"/>
          <w:szCs w:val="24"/>
        </w:rPr>
        <w:t>Printing QR codes</w:t>
      </w:r>
    </w:p>
    <w:p w14:paraId="4DFA5014" w14:textId="01C9994A" w:rsidR="000257E6" w:rsidRDefault="003600FC" w:rsidP="00226D8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="000257E6">
        <w:rPr>
          <w:sz w:val="24"/>
          <w:szCs w:val="24"/>
        </w:rPr>
        <w:t xml:space="preserve">Admin should be able to </w:t>
      </w:r>
      <w:commentRangeStart w:id="14"/>
      <w:r w:rsidR="000257E6">
        <w:rPr>
          <w:sz w:val="24"/>
          <w:szCs w:val="24"/>
        </w:rPr>
        <w:t>print QR code</w:t>
      </w:r>
      <w:r w:rsidR="004F56E6">
        <w:rPr>
          <w:sz w:val="24"/>
          <w:szCs w:val="24"/>
        </w:rPr>
        <w:t xml:space="preserve"> for items</w:t>
      </w:r>
      <w:ins w:id="15" w:author="Kevin D Burdulis" w:date="2015-02-18T15:56:00Z">
        <w:r w:rsidR="00BF01C4">
          <w:rPr>
            <w:sz w:val="24"/>
            <w:szCs w:val="24"/>
          </w:rPr>
          <w:t xml:space="preserve"> onto a label</w:t>
        </w:r>
      </w:ins>
      <w:r w:rsidR="000257E6">
        <w:rPr>
          <w:sz w:val="24"/>
          <w:szCs w:val="24"/>
        </w:rPr>
        <w:t>.</w:t>
      </w:r>
      <w:commentRangeEnd w:id="14"/>
      <w:r w:rsidR="00916ED9">
        <w:rPr>
          <w:rStyle w:val="CommentReference"/>
        </w:rPr>
        <w:commentReference w:id="14"/>
      </w:r>
    </w:p>
    <w:p w14:paraId="16DEEFB4" w14:textId="77777777" w:rsidR="00226D89" w:rsidRPr="00226D89" w:rsidRDefault="00226D89" w:rsidP="00226D89">
      <w:pPr>
        <w:rPr>
          <w:sz w:val="24"/>
          <w:szCs w:val="24"/>
        </w:rPr>
      </w:pPr>
    </w:p>
    <w:sectPr w:rsidR="00226D89" w:rsidRPr="00226D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Jordan Ringenberg" w:date="2015-02-18T15:37:00Z" w:initials="JR">
    <w:p w14:paraId="6D2262FA" w14:textId="77777777" w:rsidR="00916ED9" w:rsidRDefault="00916ED9">
      <w:pPr>
        <w:pStyle w:val="CommentText"/>
      </w:pPr>
      <w:r>
        <w:rPr>
          <w:rStyle w:val="CommentReference"/>
        </w:rPr>
        <w:annotationRef/>
      </w:r>
      <w:r>
        <w:t>Exit what page?</w:t>
      </w:r>
    </w:p>
  </w:comment>
  <w:comment w:id="8" w:author="Jordan Ringenberg" w:date="2015-02-18T15:41:00Z" w:initials="JR">
    <w:p w14:paraId="5B3C12D2" w14:textId="77777777" w:rsidR="00916ED9" w:rsidRDefault="00916ED9">
      <w:pPr>
        <w:pStyle w:val="CommentText"/>
      </w:pPr>
      <w:r>
        <w:rPr>
          <w:rStyle w:val="CommentReference"/>
        </w:rPr>
        <w:annotationRef/>
      </w:r>
      <w:r>
        <w:t>Through a web interface of some sort?</w:t>
      </w:r>
    </w:p>
  </w:comment>
  <w:comment w:id="11" w:author="Jordan Ringenberg" w:date="2015-02-18T15:39:00Z" w:initials="JR">
    <w:p w14:paraId="2AAAE1D3" w14:textId="77777777" w:rsidR="00916ED9" w:rsidRPr="00916ED9" w:rsidRDefault="00916ED9">
      <w:pPr>
        <w:pStyle w:val="CommentText"/>
      </w:pPr>
      <w:r>
        <w:rPr>
          <w:rStyle w:val="CommentReference"/>
        </w:rPr>
        <w:annotationRef/>
      </w:r>
      <w:r>
        <w:t xml:space="preserve">Generate might be a better </w:t>
      </w:r>
      <w:proofErr w:type="spellStart"/>
      <w:r>
        <w:t>term</w:t>
      </w:r>
      <w:proofErr w:type="spellEnd"/>
      <w:r>
        <w:t xml:space="preserve"> than create here (they probably won’t actually </w:t>
      </w:r>
      <w:r>
        <w:rPr>
          <w:i/>
        </w:rPr>
        <w:t xml:space="preserve">create </w:t>
      </w:r>
      <w:r>
        <w:t>one; rather, your software will generate one through an API of some sort)</w:t>
      </w:r>
    </w:p>
  </w:comment>
  <w:comment w:id="14" w:author="Jordan Ringenberg" w:date="2015-02-18T15:39:00Z" w:initials="JR">
    <w:p w14:paraId="78A625D4" w14:textId="77777777" w:rsidR="00916ED9" w:rsidRDefault="00916ED9">
      <w:pPr>
        <w:pStyle w:val="CommentText"/>
      </w:pPr>
      <w:r>
        <w:rPr>
          <w:rStyle w:val="CommentReference"/>
        </w:rPr>
        <w:annotationRef/>
      </w:r>
      <w:r>
        <w:t>As in a label like mentioned in your use cases?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2262FA" w15:done="0"/>
  <w15:commentEx w15:paraId="5B3C12D2" w15:done="0"/>
  <w15:commentEx w15:paraId="2AAAE1D3" w15:done="0"/>
  <w15:commentEx w15:paraId="78A625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519C" w14:textId="77777777" w:rsidR="00775EDF" w:rsidRDefault="00775EDF" w:rsidP="00546D6E">
      <w:pPr>
        <w:spacing w:after="0" w:line="240" w:lineRule="auto"/>
      </w:pPr>
      <w:r>
        <w:separator/>
      </w:r>
    </w:p>
  </w:endnote>
  <w:endnote w:type="continuationSeparator" w:id="0">
    <w:p w14:paraId="3B49D062" w14:textId="77777777" w:rsidR="00775EDF" w:rsidRDefault="00775EDF" w:rsidP="0054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05D3D" w14:textId="77777777" w:rsidR="00775EDF" w:rsidRDefault="00775EDF" w:rsidP="00546D6E">
      <w:pPr>
        <w:spacing w:after="0" w:line="240" w:lineRule="auto"/>
      </w:pPr>
      <w:r>
        <w:separator/>
      </w:r>
    </w:p>
  </w:footnote>
  <w:footnote w:type="continuationSeparator" w:id="0">
    <w:p w14:paraId="1BA50F2B" w14:textId="77777777" w:rsidR="00775EDF" w:rsidRDefault="00775EDF" w:rsidP="0054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9F0FB" w14:textId="77777777" w:rsidR="00546D6E" w:rsidRDefault="00546D6E" w:rsidP="00546D6E">
    <w:pPr>
      <w:pStyle w:val="Header"/>
      <w:jc w:val="right"/>
    </w:pPr>
    <w:r>
      <w:t xml:space="preserve">The </w:t>
    </w:r>
    <w:proofErr w:type="spellStart"/>
    <w:r>
      <w:t>Brogrammers</w:t>
    </w:r>
    <w:proofErr w:type="spellEnd"/>
    <w:r>
      <w:t>:</w:t>
    </w:r>
  </w:p>
  <w:p w14:paraId="08FE7B7E" w14:textId="77777777" w:rsidR="00546D6E" w:rsidRDefault="00546D6E" w:rsidP="00546D6E">
    <w:pPr>
      <w:pStyle w:val="Header"/>
      <w:jc w:val="right"/>
    </w:pPr>
    <w:r>
      <w:t>Jason, Kevin, Matt, Michael</w:t>
    </w:r>
  </w:p>
  <w:p w14:paraId="25D44DFE" w14:textId="77777777" w:rsidR="00546D6E" w:rsidRDefault="00546D6E" w:rsidP="00546D6E">
    <w:pPr>
      <w:pStyle w:val="Header"/>
      <w:jc w:val="right"/>
    </w:pPr>
    <w:r>
      <w:t>CSCI 480</w:t>
    </w:r>
  </w:p>
  <w:p w14:paraId="5CC0CC1C" w14:textId="77777777" w:rsidR="00546D6E" w:rsidRDefault="00546D6E" w:rsidP="00546D6E">
    <w:pPr>
      <w:pStyle w:val="Header"/>
      <w:jc w:val="right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dan Ringenberg">
    <w15:presenceInfo w15:providerId="AD" w15:userId="S-1-5-21-1005024125-1382425903-1234779376-52935"/>
  </w15:person>
  <w15:person w15:author="Kevin D Burdulis">
    <w15:presenceInfo w15:providerId="None" w15:userId="Kevin D Burdul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89"/>
    <w:rsid w:val="000257E6"/>
    <w:rsid w:val="0011190B"/>
    <w:rsid w:val="00226D89"/>
    <w:rsid w:val="00246729"/>
    <w:rsid w:val="0029681D"/>
    <w:rsid w:val="003600FC"/>
    <w:rsid w:val="00385D97"/>
    <w:rsid w:val="00413564"/>
    <w:rsid w:val="004F56E6"/>
    <w:rsid w:val="00546D6E"/>
    <w:rsid w:val="00742F0F"/>
    <w:rsid w:val="00775EDF"/>
    <w:rsid w:val="007A74BC"/>
    <w:rsid w:val="00916ED9"/>
    <w:rsid w:val="00BF01C4"/>
    <w:rsid w:val="00D9269E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DDD6"/>
  <w15:chartTrackingRefBased/>
  <w15:docId w15:val="{1F3B6218-214E-41A6-AFE1-B7BEDF1F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6E"/>
  </w:style>
  <w:style w:type="paragraph" w:styleId="Footer">
    <w:name w:val="footer"/>
    <w:basedOn w:val="Normal"/>
    <w:link w:val="FooterChar"/>
    <w:uiPriority w:val="99"/>
    <w:unhideWhenUsed/>
    <w:rsid w:val="0054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6E"/>
  </w:style>
  <w:style w:type="character" w:styleId="CommentReference">
    <w:name w:val="annotation reference"/>
    <w:basedOn w:val="DefaultParagraphFont"/>
    <w:uiPriority w:val="99"/>
    <w:semiHidden/>
    <w:unhideWhenUsed/>
    <w:rsid w:val="00916E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E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E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E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E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 Burdulis</dc:creator>
  <cp:keywords/>
  <dc:description/>
  <cp:lastModifiedBy>Kevin D Burdulis</cp:lastModifiedBy>
  <cp:revision>9</cp:revision>
  <dcterms:created xsi:type="dcterms:W3CDTF">2015-02-18T15:51:00Z</dcterms:created>
  <dcterms:modified xsi:type="dcterms:W3CDTF">2015-02-18T21:00:00Z</dcterms:modified>
</cp:coreProperties>
</file>